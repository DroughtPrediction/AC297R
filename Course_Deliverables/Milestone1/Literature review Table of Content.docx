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64" w:lineRule="auto"/>
        <w:rPr>
          <w:sz w:val="24"/>
          <w:szCs w:val="24"/>
          <w:highlight w:val="white"/>
        </w:rPr>
      </w:pPr>
      <w:commentRangeStart w:id="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 idea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mechanism and factors causing droughts are complex and nearly impossible to model rigorously</w:t>
      </w:r>
      <w:ins w:author="Jim Zhang" w:id="0" w:date="2022-03-01T16:22:18Z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like short term forecast</w:t>
        </w:r>
      </w:ins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del w:author="Jim Zhang" w:id="1" w:date="2022-03-01T16:22:14Z">
        <w:r w:rsidDel="00000000" w:rsidR="00000000" w:rsidRPr="00000000">
          <w:rPr>
            <w:sz w:val="24"/>
            <w:szCs w:val="24"/>
            <w:highlight w:val="white"/>
            <w:rtl w:val="0"/>
          </w:rPr>
          <w:delText xml:space="preserve">and that’s why machine learning, a black box method, could help</w:delText>
        </w:r>
      </w:del>
      <w:ins w:author="Jim Zhang" w:id="1" w:date="2022-03-01T16:22:14Z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; that’s why a machine learning model could be more favorable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64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Contents:</w:t>
      </w:r>
    </w:p>
    <w:p w:rsidR="00000000" w:rsidDel="00000000" w:rsidP="00000000" w:rsidRDefault="00000000" w:rsidRPr="00000000" w14:paraId="00000003">
      <w:pPr>
        <w:spacing w:line="26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Complex causes of new drought</w:t>
      </w:r>
    </w:p>
    <w:p w:rsidR="00000000" w:rsidDel="00000000" w:rsidP="00000000" w:rsidRDefault="00000000" w:rsidRPr="00000000" w14:paraId="00000004">
      <w:pPr>
        <w:spacing w:line="26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Different development trends of existing droughts</w:t>
      </w:r>
    </w:p>
    <w:p w:rsidR="00000000" w:rsidDel="00000000" w:rsidP="00000000" w:rsidRDefault="00000000" w:rsidRPr="00000000" w14:paraId="00000005">
      <w:pPr>
        <w:spacing w:line="26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Difficulty in prediction due to the complexity of causes and development</w:t>
      </w:r>
    </w:p>
    <w:p w:rsidR="00000000" w:rsidDel="00000000" w:rsidP="00000000" w:rsidRDefault="00000000" w:rsidRPr="00000000" w14:paraId="00000006">
      <w:pPr>
        <w:spacing w:line="26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Some current theoretical modeling and prediction studies have shown mediocre results</w:t>
      </w:r>
    </w:p>
    <w:p w:rsidR="00000000" w:rsidDel="00000000" w:rsidP="00000000" w:rsidRDefault="00000000" w:rsidRPr="00000000" w14:paraId="00000007">
      <w:pPr>
        <w:spacing w:before="240" w:line="26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="264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factors that shape drought climates are extremely complex and usually involve the interaction of multiple factors.</w:t>
      </w:r>
    </w:p>
    <w:p w:rsidR="00000000" w:rsidDel="00000000" w:rsidP="00000000" w:rsidRDefault="00000000" w:rsidRPr="00000000" w14:paraId="00000009">
      <w:pPr>
        <w:spacing w:before="240" w:line="26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Current literature suggests that there are at least six major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causes: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Hadley circulation [literature to be added…]</w:t>
      </w:r>
    </w:p>
    <w:p w:rsidR="00000000" w:rsidDel="00000000" w:rsidP="00000000" w:rsidRDefault="00000000" w:rsidRPr="00000000" w14:paraId="0000000B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Large topography [literature to be added …]</w:t>
      </w:r>
    </w:p>
    <w:p w:rsidR="00000000" w:rsidDel="00000000" w:rsidP="00000000" w:rsidRDefault="00000000" w:rsidRPr="00000000" w14:paraId="0000000C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Land-air interactions [literature to be added …]</w:t>
      </w:r>
    </w:p>
    <w:p w:rsidR="00000000" w:rsidDel="00000000" w:rsidP="00000000" w:rsidRDefault="00000000" w:rsidRPr="00000000" w14:paraId="0000000D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Dust aerosols [literature to be added …]</w:t>
      </w:r>
    </w:p>
    <w:p w:rsidR="00000000" w:rsidDel="00000000" w:rsidP="00000000" w:rsidRDefault="00000000" w:rsidRPr="00000000" w14:paraId="0000000E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Sea-air interactions [literature to be added …]</w:t>
      </w:r>
    </w:p>
    <w:p w:rsidR="00000000" w:rsidDel="00000000" w:rsidP="00000000" w:rsidRDefault="00000000" w:rsidRPr="00000000" w14:paraId="0000000F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Global Warming [literature to be added …]</w:t>
      </w:r>
    </w:p>
    <w:p w:rsidR="00000000" w:rsidDel="00000000" w:rsidP="00000000" w:rsidRDefault="00000000" w:rsidRPr="00000000" w14:paraId="00000010">
      <w:pPr>
        <w:spacing w:before="240" w:line="26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64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Different developments across drought types</w:t>
      </w:r>
    </w:p>
    <w:p w:rsidR="00000000" w:rsidDel="00000000" w:rsidP="00000000" w:rsidRDefault="00000000" w:rsidRPr="00000000" w14:paraId="00000012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response to global warming is highly variable across regions  [literature to be added…]</w:t>
      </w:r>
    </w:p>
    <w:p w:rsidR="00000000" w:rsidDel="00000000" w:rsidP="00000000" w:rsidRDefault="00000000" w:rsidRPr="00000000" w14:paraId="00000013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progress of drought development in different regions varies  [literature to be added…]</w:t>
      </w:r>
    </w:p>
    <w:p w:rsidR="00000000" w:rsidDel="00000000" w:rsidP="00000000" w:rsidRDefault="00000000" w:rsidRPr="00000000" w14:paraId="00000015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Arid regions such as North Africa and Central Mongolia have severe further-aridification trends,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while the arid regions in the Midwestern United States show a trend of wetting  [literature to be added…]</w:t>
      </w:r>
    </w:p>
    <w:p w:rsidR="00000000" w:rsidDel="00000000" w:rsidP="00000000" w:rsidRDefault="00000000" w:rsidRPr="00000000" w14:paraId="00000017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="264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Difficulties in drought prediction</w:t>
      </w:r>
    </w:p>
    <w:p w:rsidR="00000000" w:rsidDel="00000000" w:rsidP="00000000" w:rsidRDefault="00000000" w:rsidRPr="00000000" w14:paraId="00000019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no universally accepted theoretical models on the causes of drought  [literature to be added…]</w:t>
      </w:r>
    </w:p>
    <w:p w:rsidR="00000000" w:rsidDel="00000000" w:rsidP="00000000" w:rsidRDefault="00000000" w:rsidRPr="00000000" w14:paraId="0000001A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 is not yet possible to predict drought like we predict weather (through solving differential equations and simulations)  [literature to be added…]</w:t>
      </w:r>
    </w:p>
    <w:p w:rsidR="00000000" w:rsidDel="00000000" w:rsidP="00000000" w:rsidRDefault="00000000" w:rsidRPr="00000000" w14:paraId="0000001C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6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="264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Some unsatisfactory current attempts in theoretical modeling and prediction studies</w:t>
      </w:r>
    </w:p>
    <w:p w:rsidR="00000000" w:rsidDel="00000000" w:rsidP="00000000" w:rsidRDefault="00000000" w:rsidRPr="00000000" w14:paraId="0000001F">
      <w:pPr>
        <w:spacing w:line="264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[literature to be added …]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im Zhang" w:id="0" w:date="2022-03-01T16:23:14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 suggests avoiding the idea of "Black Box" and should address more on interpretable machine learning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